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C70" w:rsidRDefault="00675DC0" w:rsidP="00675DC0">
      <w:pPr>
        <w:pStyle w:val="Heading1"/>
      </w:pPr>
      <w:r>
        <w:t>Changes with every game open/exit:</w:t>
      </w:r>
    </w:p>
    <w:p w:rsidR="00675DC0" w:rsidRDefault="00675DC0" w:rsidP="00675DC0">
      <w:pPr>
        <w:pStyle w:val="ListParagraph"/>
        <w:numPr>
          <w:ilvl w:val="0"/>
          <w:numId w:val="1"/>
        </w:numPr>
      </w:pPr>
      <w:proofErr w:type="spellStart"/>
      <w:r>
        <w:t>PowerSyncTime</w:t>
      </w:r>
      <w:proofErr w:type="spellEnd"/>
      <w:r>
        <w:t>="-1"</w:t>
      </w:r>
      <w:r>
        <w:t xml:space="preserve"> Just leave it as -1 and it’ll fix itself</w:t>
      </w:r>
    </w:p>
    <w:p w:rsidR="00675DC0" w:rsidRDefault="00F45B44" w:rsidP="00675DC0">
      <w:pPr>
        <w:pStyle w:val="ListParagraph"/>
        <w:numPr>
          <w:ilvl w:val="0"/>
          <w:numId w:val="1"/>
        </w:numPr>
      </w:pPr>
      <w:proofErr w:type="spellStart"/>
      <w:r>
        <w:t>LastDumpTime</w:t>
      </w:r>
      <w:proofErr w:type="spellEnd"/>
      <w:r>
        <w:t>="</w:t>
      </w:r>
      <w:del w:id="0" w:author="Chris Jeng" w:date="2014-05-20T16:14:00Z">
        <w:r>
          <w:delText>1043275810</w:delText>
        </w:r>
      </w:del>
      <w:ins w:id="1" w:author="Chris Jeng" w:date="2014-05-20T16:14:00Z">
        <w:r>
          <w:t>1030058105</w:t>
        </w:r>
      </w:ins>
      <w:r>
        <w:t>"</w:t>
      </w:r>
      <w:r w:rsidR="00D66065">
        <w:t xml:space="preserve"> It decreases</w:t>
      </w:r>
    </w:p>
    <w:p w:rsidR="00D66065" w:rsidRDefault="005509CF" w:rsidP="00675DC0">
      <w:pPr>
        <w:pStyle w:val="ListParagraph"/>
        <w:numPr>
          <w:ilvl w:val="0"/>
          <w:numId w:val="1"/>
        </w:numPr>
      </w:pPr>
      <w:r>
        <w:t>(</w:t>
      </w:r>
      <w:proofErr w:type="spellStart"/>
      <w:r>
        <w:t>punchbag</w:t>
      </w:r>
      <w:proofErr w:type="spellEnd"/>
      <w:r>
        <w:t xml:space="preserve">) </w:t>
      </w:r>
      <w:proofErr w:type="spellStart"/>
      <w:r>
        <w:t>TimeLeft</w:t>
      </w:r>
      <w:proofErr w:type="spellEnd"/>
      <w:r>
        <w:t>="</w:t>
      </w:r>
      <w:del w:id="2" w:author="Chris Jeng" w:date="2014-05-20T16:14:00Z">
        <w:r>
          <w:delText>1400600246</w:delText>
        </w:r>
      </w:del>
      <w:ins w:id="3" w:author="Chris Jeng" w:date="2014-05-20T16:14:00Z">
        <w:r>
          <w:t>1400602355</w:t>
        </w:r>
      </w:ins>
      <w:r>
        <w:t>"</w:t>
      </w:r>
      <w:r w:rsidR="000D092A">
        <w:t xml:space="preserve"> It increases</w:t>
      </w:r>
    </w:p>
    <w:p w:rsidR="00A05606" w:rsidRDefault="00516F1D" w:rsidP="00516F1D">
      <w:pPr>
        <w:pStyle w:val="Heading1"/>
      </w:pPr>
      <w:r>
        <w:t>Changes with fights (in particular, losing survival):</w:t>
      </w:r>
    </w:p>
    <w:p w:rsidR="00516F1D" w:rsidRDefault="00516F1D" w:rsidP="00516F1D">
      <w:pPr>
        <w:pStyle w:val="ListParagraph"/>
        <w:numPr>
          <w:ilvl w:val="0"/>
          <w:numId w:val="2"/>
        </w:numPr>
      </w:pPr>
      <w:r>
        <w:t>Money increments by 2656</w:t>
      </w:r>
    </w:p>
    <w:p w:rsidR="00516F1D" w:rsidRDefault="00516F1D" w:rsidP="00516F1D">
      <w:pPr>
        <w:pStyle w:val="ListParagraph"/>
        <w:numPr>
          <w:ilvl w:val="0"/>
          <w:numId w:val="2"/>
        </w:numPr>
      </w:pPr>
      <w:r>
        <w:t xml:space="preserve">Experience </w:t>
      </w:r>
      <w:r>
        <w:t xml:space="preserve">increments </w:t>
      </w:r>
      <w:r>
        <w:t>by 20</w:t>
      </w:r>
    </w:p>
    <w:p w:rsidR="00516F1D" w:rsidRDefault="00516F1D" w:rsidP="00516F1D">
      <w:pPr>
        <w:pStyle w:val="ListParagraph"/>
        <w:numPr>
          <w:ilvl w:val="0"/>
          <w:numId w:val="2"/>
        </w:numPr>
      </w:pPr>
      <w:bookmarkStart w:id="4" w:name="_GoBack"/>
      <w:bookmarkEnd w:id="4"/>
      <w:r>
        <w:t xml:space="preserve">Loss count for </w:t>
      </w:r>
      <w:r>
        <w:t xml:space="preserve">ZONE_3|Survival|1" </w:t>
      </w:r>
      <w:proofErr w:type="spellStart"/>
      <w:r>
        <w:t>CompletedCount</w:t>
      </w:r>
      <w:proofErr w:type="spellEnd"/>
      <w:r>
        <w:t xml:space="preserve">="0" </w:t>
      </w:r>
      <w:proofErr w:type="spellStart"/>
      <w:r>
        <w:t>LossCount</w:t>
      </w:r>
      <w:proofErr w:type="spellEnd"/>
      <w:r>
        <w:t>="</w:t>
      </w:r>
      <w:del w:id="5" w:author="Chris Jeng" w:date="2014-05-20T16:18:00Z">
        <w:r>
          <w:delText>2</w:delText>
        </w:r>
      </w:del>
      <w:ins w:id="6" w:author="Chris Jeng" w:date="2014-05-20T16:18:00Z">
        <w:r>
          <w:t>3</w:t>
        </w:r>
      </w:ins>
      <w:r>
        <w:t>"</w:t>
      </w:r>
    </w:p>
    <w:p w:rsidR="00516F1D" w:rsidRDefault="00516F1D" w:rsidP="00516F1D">
      <w:pPr>
        <w:pStyle w:val="ListParagraph"/>
        <w:numPr>
          <w:ilvl w:val="1"/>
          <w:numId w:val="2"/>
        </w:numPr>
      </w:pPr>
      <w:proofErr w:type="spellStart"/>
      <w:r>
        <w:t>Timeleft</w:t>
      </w:r>
      <w:proofErr w:type="spellEnd"/>
      <w:r>
        <w:t xml:space="preserve"> increases by 3673</w:t>
      </w:r>
    </w:p>
    <w:p w:rsidR="00516F1D" w:rsidRDefault="00516F1D" w:rsidP="00516F1D">
      <w:pPr>
        <w:pStyle w:val="ListParagraph"/>
        <w:numPr>
          <w:ilvl w:val="0"/>
          <w:numId w:val="3"/>
        </w:numPr>
      </w:pPr>
      <w:proofErr w:type="spellStart"/>
      <w:r>
        <w:t>FirstHits</w:t>
      </w:r>
      <w:proofErr w:type="spellEnd"/>
      <w:r>
        <w:t xml:space="preserve"> increases by 2</w:t>
      </w:r>
    </w:p>
    <w:p w:rsidR="00516F1D" w:rsidRDefault="00516F1D" w:rsidP="00516F1D">
      <w:pPr>
        <w:pStyle w:val="ListParagraph"/>
        <w:numPr>
          <w:ilvl w:val="0"/>
          <w:numId w:val="3"/>
        </w:numPr>
      </w:pPr>
      <w:r>
        <w:t>&lt;Counter Name="</w:t>
      </w:r>
      <w:proofErr w:type="spellStart"/>
      <w:r>
        <w:t>HeadKick</w:t>
      </w:r>
      <w:proofErr w:type="spellEnd"/>
      <w:r>
        <w:t xml:space="preserve">" </w:t>
      </w:r>
      <w:proofErr w:type="spellStart"/>
      <w:r>
        <w:t>CurrentValue</w:t>
      </w:r>
      <w:proofErr w:type="spellEnd"/>
      <w:r>
        <w:t>="</w:t>
      </w:r>
      <w:del w:id="7" w:author="Chris Jeng" w:date="2014-05-20T16:18:00Z">
        <w:r>
          <w:delText>710</w:delText>
        </w:r>
      </w:del>
      <w:ins w:id="8" w:author="Chris Jeng" w:date="2014-05-20T16:18:00Z">
        <w:r>
          <w:t>712</w:t>
        </w:r>
      </w:ins>
      <w:r>
        <w:t>" /&gt;</w:t>
      </w:r>
      <w:r>
        <w:t xml:space="preserve"> Increases by 2</w:t>
      </w:r>
    </w:p>
    <w:p w:rsidR="00516F1D" w:rsidRDefault="00516F1D" w:rsidP="00516F1D">
      <w:pPr>
        <w:pStyle w:val="ListParagraph"/>
        <w:numPr>
          <w:ilvl w:val="0"/>
          <w:numId w:val="3"/>
        </w:numPr>
      </w:pPr>
      <w:r>
        <w:t xml:space="preserve">&lt;Counter Name="Losses" </w:t>
      </w:r>
      <w:proofErr w:type="spellStart"/>
      <w:r>
        <w:t>CurrentValue</w:t>
      </w:r>
      <w:proofErr w:type="spellEnd"/>
      <w:r>
        <w:t>="</w:t>
      </w:r>
      <w:del w:id="9" w:author="Chris Jeng" w:date="2014-05-20T16:18:00Z">
        <w:r>
          <w:delText>150</w:delText>
        </w:r>
      </w:del>
      <w:ins w:id="10" w:author="Chris Jeng" w:date="2014-05-20T16:18:00Z">
        <w:r>
          <w:t>151</w:t>
        </w:r>
      </w:ins>
      <w:r>
        <w:t>" /&gt;</w:t>
      </w:r>
      <w:r>
        <w:t xml:space="preserve"> Increases by 1</w:t>
      </w:r>
    </w:p>
    <w:p w:rsidR="00516F1D" w:rsidRPr="00516F1D" w:rsidRDefault="00516F1D" w:rsidP="00516F1D">
      <w:pPr>
        <w:pStyle w:val="ListParagraph"/>
        <w:numPr>
          <w:ilvl w:val="0"/>
          <w:numId w:val="3"/>
        </w:numPr>
      </w:pPr>
    </w:p>
    <w:sectPr w:rsidR="00516F1D" w:rsidRPr="00516F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C2291E"/>
    <w:multiLevelType w:val="hybridMultilevel"/>
    <w:tmpl w:val="3AA2E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C16AAF"/>
    <w:multiLevelType w:val="hybridMultilevel"/>
    <w:tmpl w:val="ED7EB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9A465BF"/>
    <w:multiLevelType w:val="hybridMultilevel"/>
    <w:tmpl w:val="300CC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34A"/>
    <w:rsid w:val="000D092A"/>
    <w:rsid w:val="002D0DB3"/>
    <w:rsid w:val="00343C70"/>
    <w:rsid w:val="00425D71"/>
    <w:rsid w:val="00516F1D"/>
    <w:rsid w:val="0052234A"/>
    <w:rsid w:val="005509CF"/>
    <w:rsid w:val="00581C44"/>
    <w:rsid w:val="00675DC0"/>
    <w:rsid w:val="00A05606"/>
    <w:rsid w:val="00D66065"/>
    <w:rsid w:val="00F45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63018-928C-4DA1-9D10-83FB133C5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1C4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5D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DC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75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Jeng</dc:creator>
  <cp:keywords/>
  <dc:description/>
  <cp:lastModifiedBy>Chris Jeng</cp:lastModifiedBy>
  <cp:revision>10</cp:revision>
  <dcterms:created xsi:type="dcterms:W3CDTF">2014-05-20T23:15:00Z</dcterms:created>
  <dcterms:modified xsi:type="dcterms:W3CDTF">2014-05-20T23:26:00Z</dcterms:modified>
</cp:coreProperties>
</file>